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56B" w:rsidRDefault="00F0207B" w:rsidP="00117443">
      <w:pPr>
        <w:pStyle w:val="Titel"/>
        <w:rPr>
          <w:b w:val="0"/>
        </w:rPr>
      </w:pPr>
      <w:r>
        <w:t>Addressing</w:t>
      </w:r>
      <w:r w:rsidR="00D71F3C">
        <w:t xml:space="preserve"> </w:t>
      </w:r>
      <w:r w:rsidR="00856489">
        <w:t xml:space="preserve">the complexity of </w:t>
      </w:r>
      <w:r w:rsidR="007B6FAF">
        <w:t>mo</w:t>
      </w:r>
      <w:bookmarkStart w:id="0" w:name="_GoBack"/>
      <w:bookmarkEnd w:id="0"/>
      <w:r w:rsidR="007B6FAF">
        <w:t>deling</w:t>
      </w:r>
      <w:r w:rsidR="003773C9">
        <w:t xml:space="preserve"> building energy dynamics</w:t>
      </w:r>
      <w:r w:rsidR="00856489">
        <w:t xml:space="preserve"> </w:t>
      </w:r>
      <w:r w:rsidR="006F03D6">
        <w:t>using a</w:t>
      </w:r>
      <w:r>
        <w:t xml:space="preserve"> c</w:t>
      </w:r>
      <w:r w:rsidR="000679CD">
        <w:t xml:space="preserve">omponent-based </w:t>
      </w:r>
      <w:r w:rsidR="006F03D6">
        <w:t>approach</w:t>
      </w:r>
    </w:p>
    <w:p w:rsidR="00B54E68" w:rsidRPr="00B54E68" w:rsidRDefault="00B54E68" w:rsidP="00117443">
      <w:pPr>
        <w:pStyle w:val="Untertitel"/>
      </w:pPr>
      <w:r w:rsidRPr="007F2FA7">
        <w:rPr>
          <w:b/>
        </w:rPr>
        <w:t>Muhammad Anas Munir</w:t>
      </w:r>
      <w:r w:rsidR="00117443">
        <w:t xml:space="preserve"> and </w:t>
      </w:r>
      <w:r w:rsidRPr="007F2FA7">
        <w:rPr>
          <w:b/>
        </w:rPr>
        <w:t>Georg Hackenberg</w:t>
      </w:r>
      <w:r>
        <w:br/>
        <w:t xml:space="preserve">Chair </w:t>
      </w:r>
      <w:r w:rsidR="009E00A7">
        <w:t xml:space="preserve">for </w:t>
      </w:r>
      <w:r w:rsidR="006C22E5">
        <w:t>Software and</w:t>
      </w:r>
      <w:r>
        <w:t xml:space="preserve"> Systems Engineering, </w:t>
      </w:r>
      <w:proofErr w:type="spellStart"/>
      <w:r>
        <w:t>Technische</w:t>
      </w:r>
      <w:proofErr w:type="spellEnd"/>
      <w:r>
        <w:t xml:space="preserve"> </w:t>
      </w:r>
      <w:proofErr w:type="spellStart"/>
      <w:r>
        <w:t>Universität</w:t>
      </w:r>
      <w:proofErr w:type="spellEnd"/>
      <w:r>
        <w:t xml:space="preserve"> </w:t>
      </w:r>
      <w:proofErr w:type="spellStart"/>
      <w:r>
        <w:t>München</w:t>
      </w:r>
      <w:proofErr w:type="spellEnd"/>
      <w:r>
        <w:br/>
      </w:r>
      <w:r w:rsidRPr="00B54E68">
        <w:t>anas</w:t>
      </w:r>
      <w:r w:rsidR="00661D04">
        <w:t>.</w:t>
      </w:r>
      <w:r w:rsidRPr="00B54E68">
        <w:t>munir@</w:t>
      </w:r>
      <w:r w:rsidR="00661D04">
        <w:t>tum.de</w:t>
      </w:r>
      <w:r>
        <w:t>, hackenbe@in.tum.de</w:t>
      </w:r>
    </w:p>
    <w:p w:rsidR="001D7291" w:rsidRDefault="00B54E68" w:rsidP="00A94327">
      <w:pPr>
        <w:pStyle w:val="berschrift1"/>
      </w:pPr>
      <w:r>
        <w:t>Abstract</w:t>
      </w:r>
    </w:p>
    <w:p w:rsidR="00634399" w:rsidRDefault="007F2FA7" w:rsidP="00267E18">
      <w:pPr>
        <w:pStyle w:val="KeinLeerraum"/>
      </w:pPr>
      <w:r>
        <w:rPr>
          <w:noProof/>
          <w:lang w:val="de-DE" w:eastAsia="de-DE"/>
        </w:rPr>
        <mc:AlternateContent>
          <mc:Choice Requires="wps">
            <w:drawing>
              <wp:anchor distT="0" distB="0" distL="114300" distR="114300" simplePos="0" relativeHeight="251660288" behindDoc="0" locked="0" layoutInCell="1" allowOverlap="1" wp14:anchorId="6B9A92E1" wp14:editId="2401AB04">
                <wp:simplePos x="0" y="0"/>
                <wp:positionH relativeFrom="column">
                  <wp:posOffset>4067175</wp:posOffset>
                </wp:positionH>
                <wp:positionV relativeFrom="paragraph">
                  <wp:posOffset>4985385</wp:posOffset>
                </wp:positionV>
                <wp:extent cx="2792730" cy="438150"/>
                <wp:effectExtent l="0" t="0" r="7620" b="0"/>
                <wp:wrapSquare wrapText="bothSides"/>
                <wp:docPr id="3" name="Textfeld 3"/>
                <wp:cNvGraphicFramePr/>
                <a:graphic xmlns:a="http://schemas.openxmlformats.org/drawingml/2006/main">
                  <a:graphicData uri="http://schemas.microsoft.com/office/word/2010/wordprocessingShape">
                    <wps:wsp>
                      <wps:cNvSpPr txBox="1"/>
                      <wps:spPr>
                        <a:xfrm>
                          <a:off x="0" y="0"/>
                          <a:ext cx="2792730" cy="438150"/>
                        </a:xfrm>
                        <a:prstGeom prst="rect">
                          <a:avLst/>
                        </a:prstGeom>
                        <a:solidFill>
                          <a:prstClr val="white"/>
                        </a:solidFill>
                        <a:ln>
                          <a:noFill/>
                        </a:ln>
                        <a:effectLst/>
                      </wps:spPr>
                      <wps:txbx>
                        <w:txbxContent>
                          <w:p w:rsidR="009A7D6F" w:rsidRDefault="009A7D6F" w:rsidP="009A7D6F">
                            <w:pPr>
                              <w:pStyle w:val="Beschriftung"/>
                              <w:rPr>
                                <w:noProof/>
                              </w:rPr>
                            </w:pPr>
                            <w:r>
                              <w:t xml:space="preserve">Figure </w:t>
                            </w:r>
                            <w:r w:rsidR="00B637C5">
                              <w:fldChar w:fldCharType="begin"/>
                            </w:r>
                            <w:r w:rsidR="00B637C5">
                              <w:instrText xml:space="preserve"> SEQ Figure \* ARABIC </w:instrText>
                            </w:r>
                            <w:r w:rsidR="00B637C5">
                              <w:fldChar w:fldCharType="separate"/>
                            </w:r>
                            <w:r w:rsidR="00B637C5">
                              <w:rPr>
                                <w:noProof/>
                              </w:rPr>
                              <w:t>1</w:t>
                            </w:r>
                            <w:r w:rsidR="00B637C5">
                              <w:rPr>
                                <w:noProof/>
                              </w:rPr>
                              <w:fldChar w:fldCharType="end"/>
                            </w:r>
                            <w:r>
                              <w:t xml:space="preserve">: </w:t>
                            </w:r>
                            <w:r w:rsidRPr="002D6F2D">
                              <w:t>Overview of the component-based modeling approach including building, infrastructure and environment components as well as heat and electricity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A92E1" id="_x0000_t202" coordsize="21600,21600" o:spt="202" path="m,l,21600r21600,l21600,xe">
                <v:stroke joinstyle="miter"/>
                <v:path gradientshapeok="t" o:connecttype="rect"/>
              </v:shapetype>
              <v:shape id="Textfeld 3" o:spid="_x0000_s1026" type="#_x0000_t202" style="position:absolute;left:0;text-align:left;margin-left:320.25pt;margin-top:392.55pt;width:219.9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" stroked="f">
                <v:textbox inset="0,0,0,0">
                  <w:txbxContent>
                    <w:p w:rsidR="009A7D6F" w:rsidRDefault="009A7D6F" w:rsidP="009A7D6F">
                      <w:pPr>
                        <w:pStyle w:val="Beschriftung"/>
                        <w:rPr>
                          <w:noProof/>
                        </w:rPr>
                      </w:pPr>
                      <w:r>
                        <w:t xml:space="preserve">Figure </w:t>
                      </w:r>
                      <w:r w:rsidR="00B637C5">
                        <w:fldChar w:fldCharType="begin"/>
                      </w:r>
                      <w:r w:rsidR="00B637C5">
                        <w:instrText xml:space="preserve"> SEQ Figure \* ARABIC </w:instrText>
                      </w:r>
                      <w:r w:rsidR="00B637C5">
                        <w:fldChar w:fldCharType="separate"/>
                      </w:r>
                      <w:r w:rsidR="00B637C5">
                        <w:rPr>
                          <w:noProof/>
                        </w:rPr>
                        <w:t>1</w:t>
                      </w:r>
                      <w:r w:rsidR="00B637C5">
                        <w:rPr>
                          <w:noProof/>
                        </w:rPr>
                        <w:fldChar w:fldCharType="end"/>
                      </w:r>
                      <w:r>
                        <w:t xml:space="preserve">: </w:t>
                      </w:r>
                      <w:r w:rsidRPr="002D6F2D">
                        <w:t>Overview of the component-based modeling approach including building, infrastructure and environment components as well as heat and electricity interfaces.</w:t>
                      </w:r>
                    </w:p>
                  </w:txbxContent>
                </v:textbox>
                <w10:wrap type="square"/>
              </v:shape>
            </w:pict>
          </mc:Fallback>
        </mc:AlternateContent>
      </w:r>
      <w:r>
        <w:rPr>
          <w:noProof/>
          <w:lang w:val="de-DE" w:eastAsia="de-DE"/>
        </w:rPr>
        <w:drawing>
          <wp:anchor distT="0" distB="0" distL="114300" distR="114300" simplePos="0" relativeHeight="251658240" behindDoc="0" locked="0" layoutInCell="1" allowOverlap="1" wp14:anchorId="09838A17" wp14:editId="16554A3B">
            <wp:simplePos x="0" y="0"/>
            <wp:positionH relativeFrom="margin">
              <wp:align>right</wp:align>
            </wp:positionH>
            <wp:positionV relativeFrom="paragraph">
              <wp:posOffset>1413510</wp:posOffset>
            </wp:positionV>
            <wp:extent cx="2790825" cy="3495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ing model.jpg"/>
                    <pic:cNvPicPr/>
                  </pic:nvPicPr>
                  <pic:blipFill>
                    <a:blip r:embed="rId5">
                      <a:extLst>
                        <a:ext uri="{28A0092B-C50C-407E-A947-70E740481C1C}">
                          <a14:useLocalDpi xmlns:a14="http://schemas.microsoft.com/office/drawing/2010/main" val="0"/>
                        </a:ext>
                      </a:extLst>
                    </a:blip>
                    <a:stretch>
                      <a:fillRect/>
                    </a:stretch>
                  </pic:blipFill>
                  <pic:spPr bwMode="auto">
                    <a:xfrm>
                      <a:off x="0" y="0"/>
                      <a:ext cx="2790825" cy="3495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710E">
        <w:t>Efficient building energy management is becoming increasingly important.</w:t>
      </w:r>
      <w:r w:rsidR="002374F2">
        <w:t xml:space="preserve"> </w:t>
      </w:r>
      <w:r w:rsidR="00856489">
        <w:t>Existing</w:t>
      </w:r>
      <w:r w:rsidR="009932FC">
        <w:t xml:space="preserve"> </w:t>
      </w:r>
      <w:r w:rsidR="00FD35B9">
        <w:t xml:space="preserve">building </w:t>
      </w:r>
      <w:r w:rsidR="009932FC">
        <w:t>energy management</w:t>
      </w:r>
      <w:r w:rsidR="00856489">
        <w:t xml:space="preserve"> approaches range from </w:t>
      </w:r>
      <w:del w:id="1" w:author="Muhammad Anas Munir" w:date="2014-11-28T20:47:00Z">
        <w:r w:rsidR="00856489" w:rsidDel="00FA77BD">
          <w:delText xml:space="preserve">classical </w:delText>
        </w:r>
      </w:del>
      <w:ins w:id="2" w:author="Muhammad Anas Munir" w:date="2014-11-28T20:47:00Z">
        <w:r w:rsidR="00FA77BD">
          <w:t xml:space="preserve">classic </w:t>
        </w:r>
      </w:ins>
      <w:r w:rsidR="00856489">
        <w:t xml:space="preserve">optimal control techniques [1, 2] to dedicated </w:t>
      </w:r>
      <w:r w:rsidR="009932FC">
        <w:t xml:space="preserve">control </w:t>
      </w:r>
      <w:r w:rsidR="00856489">
        <w:t>architectures [3]</w:t>
      </w:r>
      <w:r w:rsidR="00C9710E">
        <w:t>.</w:t>
      </w:r>
      <w:r w:rsidR="00856489">
        <w:t xml:space="preserve"> </w:t>
      </w:r>
      <w:r w:rsidR="006F03D6">
        <w:t>O</w:t>
      </w:r>
      <w:r w:rsidR="00EE58D9">
        <w:t xml:space="preserve">ptimal control techniques </w:t>
      </w:r>
      <w:r w:rsidR="00AA2211">
        <w:t xml:space="preserve">[1, 2] </w:t>
      </w:r>
      <w:r w:rsidR="00EE58D9">
        <w:t xml:space="preserve">typically </w:t>
      </w:r>
      <w:r w:rsidR="006F03D6">
        <w:t>include some form of building</w:t>
      </w:r>
      <w:r w:rsidR="003773C9">
        <w:t xml:space="preserve"> energy dynamics</w:t>
      </w:r>
      <w:r w:rsidR="006F03D6">
        <w:t xml:space="preserve"> modeling, while the models </w:t>
      </w:r>
      <w:r w:rsidR="003773C9">
        <w:t xml:space="preserve">usually </w:t>
      </w:r>
      <w:r w:rsidR="006F03D6">
        <w:t>are represented by sets of differential equations</w:t>
      </w:r>
      <w:r w:rsidR="009932FC">
        <w:t>.</w:t>
      </w:r>
      <w:r w:rsidR="006F03D6">
        <w:t xml:space="preserve"> This model representation allows </w:t>
      </w:r>
      <w:del w:id="3" w:author="Muhammad Anas Munir" w:date="2014-11-28T21:10:00Z">
        <w:r w:rsidR="006F03D6" w:rsidDel="00116EDC">
          <w:delText xml:space="preserve">to describe </w:delText>
        </w:r>
      </w:del>
      <w:r w:rsidR="00FD35B9">
        <w:t>precisely</w:t>
      </w:r>
      <w:ins w:id="4" w:author="Muhammad Anas Munir" w:date="2014-11-28T21:10:00Z">
        <w:r w:rsidR="00116EDC">
          <w:t xml:space="preserve"> to describe</w:t>
        </w:r>
      </w:ins>
      <w:r w:rsidR="00FD35B9">
        <w:t xml:space="preserve"> </w:t>
      </w:r>
      <w:r w:rsidR="006F03D6">
        <w:t>the interaction</w:t>
      </w:r>
      <w:r w:rsidR="00FD35B9">
        <w:t xml:space="preserve">s between </w:t>
      </w:r>
      <w:r w:rsidR="00E97FCF">
        <w:t xml:space="preserve">the </w:t>
      </w:r>
      <w:r w:rsidR="00FD35B9">
        <w:t>physical variable</w:t>
      </w:r>
      <w:r w:rsidR="00E97FCF">
        <w:t>s</w:t>
      </w:r>
      <w:r w:rsidR="00546171">
        <w:t xml:space="preserve"> (e.g. room temperature</w:t>
      </w:r>
      <w:r w:rsidR="003773C9">
        <w:t xml:space="preserve"> and</w:t>
      </w:r>
      <w:r w:rsidR="00546171">
        <w:t xml:space="preserve"> heat exchange)</w:t>
      </w:r>
      <w:r w:rsidR="003F747F">
        <w:t xml:space="preserve">, but with increasing </w:t>
      </w:r>
      <w:r w:rsidR="00DB12CC">
        <w:t>building</w:t>
      </w:r>
      <w:r w:rsidR="003F747F">
        <w:t xml:space="preserve"> complexity managing the variables and interactions can become difficult. </w:t>
      </w:r>
      <w:r w:rsidR="009932FC">
        <w:t>Control architectures</w:t>
      </w:r>
      <w:r w:rsidR="00AA2211">
        <w:t xml:space="preserve"> [3]</w:t>
      </w:r>
      <w:r w:rsidR="009932FC">
        <w:t xml:space="preserve">, on the other hand, </w:t>
      </w:r>
      <w:r w:rsidR="00BE7BA5">
        <w:t>focus on the structure of respective controller</w:t>
      </w:r>
      <w:r w:rsidR="003773C9">
        <w:t xml:space="preserve"> </w:t>
      </w:r>
      <w:r w:rsidR="00BE7BA5">
        <w:t>s</w:t>
      </w:r>
      <w:r w:rsidR="003773C9">
        <w:t>ystems</w:t>
      </w:r>
      <w:r w:rsidR="000F359A">
        <w:t>, e.g. using a three-layer</w:t>
      </w:r>
      <w:r w:rsidR="001129F6">
        <w:t>ed</w:t>
      </w:r>
      <w:r w:rsidR="000F359A">
        <w:t xml:space="preserve"> approach</w:t>
      </w:r>
      <w:r w:rsidR="00546171">
        <w:t xml:space="preserve"> </w:t>
      </w:r>
      <w:r w:rsidR="003773C9">
        <w:t>including</w:t>
      </w:r>
      <w:r w:rsidR="00546171">
        <w:t xml:space="preserve"> </w:t>
      </w:r>
      <w:r w:rsidR="003A74EA">
        <w:t xml:space="preserve">device drivers </w:t>
      </w:r>
      <w:r w:rsidR="00546171">
        <w:t xml:space="preserve">(e.g. </w:t>
      </w:r>
      <w:r w:rsidR="003A74EA">
        <w:t xml:space="preserve">for </w:t>
      </w:r>
      <w:r w:rsidR="00993664">
        <w:t>washing machine</w:t>
      </w:r>
      <w:r w:rsidR="003A74EA">
        <w:t>s</w:t>
      </w:r>
      <w:r w:rsidR="00546171">
        <w:t>)</w:t>
      </w:r>
      <w:r w:rsidR="000F359A">
        <w:t>, prevention measures</w:t>
      </w:r>
      <w:r w:rsidR="00546171">
        <w:t xml:space="preserve"> (e.g. </w:t>
      </w:r>
      <w:r w:rsidR="003A74EA">
        <w:t>circuit breaker activation</w:t>
      </w:r>
      <w:r w:rsidR="00546171">
        <w:t>)</w:t>
      </w:r>
      <w:r w:rsidR="000F359A">
        <w:t xml:space="preserve"> and anticipation strategies</w:t>
      </w:r>
      <w:r w:rsidR="00546171">
        <w:t xml:space="preserve"> (e.g. </w:t>
      </w:r>
      <w:r w:rsidR="00993664">
        <w:t>user demand</w:t>
      </w:r>
      <w:r w:rsidR="003A74EA">
        <w:t xml:space="preserve"> forecast</w:t>
      </w:r>
      <w:ins w:id="5" w:author="Muhammad Anas Munir" w:date="2014-11-28T21:11:00Z">
        <w:r w:rsidR="0012055D">
          <w:t xml:space="preserve"> and weather forecast</w:t>
        </w:r>
      </w:ins>
      <w:r w:rsidR="00546171">
        <w:t>)</w:t>
      </w:r>
      <w:r w:rsidR="000F359A">
        <w:t>.</w:t>
      </w:r>
      <w:r w:rsidR="00894D48">
        <w:t xml:space="preserve"> Together, optimal control techniques and control architectures already provide powerful tools for efficient building energy management. </w:t>
      </w:r>
      <w:r w:rsidR="00BC425E">
        <w:t xml:space="preserve">However, existing approaches typically are limited to a single form of energy (i.e. electricity or heat) [1, 2] and are restricted in complexity due to the </w:t>
      </w:r>
      <w:r w:rsidR="00450472">
        <w:t xml:space="preserve">underlying </w:t>
      </w:r>
      <w:r w:rsidR="00BC425E">
        <w:t>model representation.</w:t>
      </w:r>
      <w:r w:rsidR="00ED6906">
        <w:t xml:space="preserve"> </w:t>
      </w:r>
      <w:r w:rsidR="005F1E8B">
        <w:t>In this paper w</w:t>
      </w:r>
      <w:r w:rsidR="00842F05">
        <w:t>e</w:t>
      </w:r>
      <w:r w:rsidR="000D05B8">
        <w:t xml:space="preserve"> address </w:t>
      </w:r>
      <w:r w:rsidR="00ED6906">
        <w:t xml:space="preserve">these problems </w:t>
      </w:r>
      <w:r w:rsidR="00E97FCF">
        <w:t xml:space="preserve">using </w:t>
      </w:r>
      <w:r w:rsidR="000D05B8">
        <w:t xml:space="preserve">a component-based approach </w:t>
      </w:r>
      <w:del w:id="6" w:author="Muhammad Anas Munir" w:date="2014-11-28T20:52:00Z">
        <w:r w:rsidR="000D05B8" w:rsidDel="00F30109">
          <w:delText xml:space="preserve">to </w:delText>
        </w:r>
        <w:r w:rsidR="00842F05" w:rsidDel="00F30109">
          <w:delText>building</w:delText>
        </w:r>
        <w:r w:rsidR="000D05B8" w:rsidDel="00F30109">
          <w:delText xml:space="preserve"> modeling</w:delText>
        </w:r>
      </w:del>
      <w:ins w:id="7" w:author="Georg Hackenberg" w:date="2014-11-29T10:13:00Z">
        <w:r w:rsidR="00CE6056">
          <w:t>f</w:t>
        </w:r>
      </w:ins>
      <w:ins w:id="8" w:author="Muhammad Anas Munir" w:date="2014-11-28T20:52:00Z">
        <w:del w:id="9" w:author="Georg Hackenberg" w:date="2014-11-29T10:13:00Z">
          <w:r w:rsidR="00F30109" w:rsidDel="00CE6056">
            <w:delText xml:space="preserve"> f</w:delText>
          </w:r>
        </w:del>
        <w:r w:rsidR="00F30109">
          <w:t>or modeling of building</w:t>
        </w:r>
      </w:ins>
      <w:ins w:id="10" w:author="Georg Hackenberg" w:date="2014-11-29T10:13:00Z">
        <w:r w:rsidR="00F256DB">
          <w:t>s</w:t>
        </w:r>
      </w:ins>
      <w:r w:rsidR="00B743E7">
        <w:t xml:space="preserve"> (see Figure 1)</w:t>
      </w:r>
      <w:r w:rsidR="00D14378">
        <w:t xml:space="preserve">, which can be combined with </w:t>
      </w:r>
      <w:r w:rsidR="005B64DE">
        <w:t xml:space="preserve">existing </w:t>
      </w:r>
      <w:r w:rsidR="00D14378">
        <w:t xml:space="preserve">model representations </w:t>
      </w:r>
      <w:r w:rsidR="005D181C">
        <w:t xml:space="preserve">for expressing </w:t>
      </w:r>
      <w:r w:rsidR="005B64DE">
        <w:t xml:space="preserve">building energy </w:t>
      </w:r>
      <w:r w:rsidR="005D181C">
        <w:t>dynamics</w:t>
      </w:r>
      <w:r w:rsidR="00634399">
        <w:t xml:space="preserve">. </w:t>
      </w:r>
      <w:r w:rsidR="007579C7">
        <w:t>The approach allows one to model</w:t>
      </w:r>
      <w:ins w:id="11" w:author="Georg Hackenberg" w:date="2014-11-29T10:14:00Z">
        <w:r w:rsidR="00C33BF2">
          <w:t xml:space="preserve"> not only</w:t>
        </w:r>
      </w:ins>
      <w:r w:rsidR="007579C7">
        <w:t xml:space="preserve"> the building,</w:t>
      </w:r>
      <w:ins w:id="12" w:author="Georg Hackenberg" w:date="2014-11-29T10:14:00Z">
        <w:r w:rsidR="00C33BF2">
          <w:t xml:space="preserve"> but also</w:t>
        </w:r>
      </w:ins>
      <w:r w:rsidR="007579C7">
        <w:t xml:space="preserve"> the surrounding infrastructure (e.g. the power grid and district heating) and the environment</w:t>
      </w:r>
      <w:r w:rsidR="00437850">
        <w:t xml:space="preserve"> </w:t>
      </w:r>
      <w:r w:rsidR="00804F0B">
        <w:t xml:space="preserve">using respective </w:t>
      </w:r>
      <w:r w:rsidR="00444687">
        <w:t>components with heat, power and information</w:t>
      </w:r>
      <w:r w:rsidR="00804F0B">
        <w:t xml:space="preserve"> interfaces</w:t>
      </w:r>
      <w:r w:rsidR="007579C7">
        <w:t>.</w:t>
      </w:r>
      <w:r w:rsidR="00444687">
        <w:t xml:space="preserve"> Furthermore, the building can be decomposed into the roof, floors and rooms with supporting heat, power and communication infrastructure components. Finally, the rooms contain air and device components, while devices interact with the air as well as </w:t>
      </w:r>
      <w:del w:id="13" w:author="Muhammad Anas Munir" w:date="2014-11-28T20:53:00Z">
        <w:r w:rsidR="00444687" w:rsidDel="00F30109">
          <w:delText>the surrounding infrastructure</w:delText>
        </w:r>
        <w:r w:rsidR="001F1768" w:rsidDel="00F30109">
          <w:delText xml:space="preserve"> component</w:delText>
        </w:r>
        <w:r w:rsidR="00444687" w:rsidDel="00F30109">
          <w:delText>s</w:delText>
        </w:r>
      </w:del>
      <w:ins w:id="14" w:author="Muhammad Anas Munir" w:date="2014-11-28T20:54:00Z">
        <w:del w:id="15" w:author="Georg Hackenberg" w:date="2014-11-29T10:14:00Z">
          <w:r w:rsidR="00F30109" w:rsidDel="00C33BF2">
            <w:delText xml:space="preserve"> </w:delText>
          </w:r>
        </w:del>
      </w:ins>
      <w:ins w:id="16" w:author="Muhammad Anas Munir" w:date="2014-11-28T20:53:00Z">
        <w:del w:id="17" w:author="Georg Hackenberg" w:date="2014-11-29T10:15:00Z">
          <w:r w:rsidR="00F30109" w:rsidDel="00C33BF2">
            <w:delText>po</w:delText>
          </w:r>
        </w:del>
      </w:ins>
      <w:ins w:id="18" w:author="Muhammad Anas Munir" w:date="2014-11-28T20:54:00Z">
        <w:del w:id="19" w:author="Georg Hackenberg" w:date="2014-11-29T10:15:00Z">
          <w:r w:rsidR="00F30109" w:rsidDel="00C33BF2">
            <w:delText>wer grid</w:delText>
          </w:r>
        </w:del>
      </w:ins>
      <w:ins w:id="20" w:author="Georg Hackenberg" w:date="2014-11-29T10:15:00Z">
        <w:r w:rsidR="00C33BF2">
          <w:t>infrastructure components</w:t>
        </w:r>
      </w:ins>
      <w:r w:rsidR="00444687">
        <w:t>.</w:t>
      </w:r>
      <w:r w:rsidR="00371002">
        <w:t xml:space="preserve"> We evaluate the presented approach with respect to </w:t>
      </w:r>
      <w:r w:rsidR="001F1768">
        <w:t>comprehensibility</w:t>
      </w:r>
      <w:r w:rsidR="00371002">
        <w:t xml:space="preserve"> and completeness. To evaluate </w:t>
      </w:r>
      <w:r w:rsidR="001F1768">
        <w:t xml:space="preserve">comprehensibility </w:t>
      </w:r>
      <w:r w:rsidR="00371002">
        <w:t xml:space="preserve">we </w:t>
      </w:r>
      <w:r w:rsidR="001F1768">
        <w:t>perform a user study asking for advantages and disadvantages of the presented approach</w:t>
      </w:r>
      <w:r w:rsidR="00371002">
        <w:t xml:space="preserve">. To evaluate completeness, on the other hand, we map the features of existing </w:t>
      </w:r>
      <w:r w:rsidR="00E6258E">
        <w:t xml:space="preserve">building models </w:t>
      </w:r>
      <w:r w:rsidR="00371002">
        <w:t>to the features</w:t>
      </w:r>
      <w:r w:rsidR="00E6258E">
        <w:t xml:space="preserve"> of</w:t>
      </w:r>
      <w:r w:rsidR="00371002">
        <w:t xml:space="preserve"> the proposed approach.</w:t>
      </w:r>
      <w:r w:rsidR="001F1768">
        <w:t xml:space="preserve"> We conclude that the component-based approach indeed provides a comprehensive and complete building model with focus on energy dynamics.</w:t>
      </w:r>
    </w:p>
    <w:p w:rsidR="00842F05" w:rsidRPr="00B54E68" w:rsidRDefault="00B54E68" w:rsidP="00A94327">
      <w:pPr>
        <w:pStyle w:val="berschrift1"/>
      </w:pPr>
      <w:r w:rsidRPr="00A94327">
        <w:t>References</w:t>
      </w:r>
    </w:p>
    <w:p w:rsidR="001D29CA" w:rsidRDefault="005A49C9" w:rsidP="00B54E68">
      <w:pPr>
        <w:pStyle w:val="KeinLeerraum"/>
        <w:ind w:left="426" w:hanging="426"/>
      </w:pPr>
      <w:r>
        <w:t>[1]</w:t>
      </w:r>
      <w:r w:rsidR="00B54E68">
        <w:tab/>
      </w:r>
      <w:r w:rsidR="00CD456C">
        <w:t xml:space="preserve">Gregory De Oliveira, </w:t>
      </w:r>
      <w:proofErr w:type="spellStart"/>
      <w:r w:rsidR="00CD456C">
        <w:t>Mireille</w:t>
      </w:r>
      <w:proofErr w:type="spellEnd"/>
      <w:r w:rsidR="00CD456C">
        <w:t xml:space="preserve"> </w:t>
      </w:r>
      <w:proofErr w:type="spellStart"/>
      <w:r w:rsidR="00CD456C">
        <w:t>Jacomino</w:t>
      </w:r>
      <w:proofErr w:type="spellEnd"/>
      <w:r w:rsidR="00CD456C">
        <w:t xml:space="preserve">, </w:t>
      </w:r>
      <w:proofErr w:type="spellStart"/>
      <w:r w:rsidR="00CD456C">
        <w:t>Duy</w:t>
      </w:r>
      <w:proofErr w:type="spellEnd"/>
      <w:r w:rsidR="00CD456C">
        <w:t xml:space="preserve"> Long Ha, St</w:t>
      </w:r>
      <w:r w:rsidR="00CD456C" w:rsidRPr="00CD456C">
        <w:t xml:space="preserve">ephane </w:t>
      </w:r>
      <w:proofErr w:type="spellStart"/>
      <w:r w:rsidR="00CD456C" w:rsidRPr="00CD456C">
        <w:t>Ploix</w:t>
      </w:r>
      <w:proofErr w:type="spellEnd"/>
      <w:r w:rsidR="00CD456C">
        <w:t xml:space="preserve"> (2011). </w:t>
      </w:r>
      <w:r w:rsidR="00CD456C" w:rsidRPr="00CD456C">
        <w:t>Optimal power control for smart homes</w:t>
      </w:r>
      <w:r w:rsidR="00D46932">
        <w:t xml:space="preserve">. In: </w:t>
      </w:r>
      <w:r w:rsidR="00D46932" w:rsidRPr="00D46932">
        <w:t>18th IFAC World Congress Milano (Italy)</w:t>
      </w:r>
    </w:p>
    <w:p w:rsidR="005A49C9" w:rsidRPr="00661D04" w:rsidRDefault="00B54E68" w:rsidP="00B54E68">
      <w:pPr>
        <w:pStyle w:val="KeinLeerraum"/>
        <w:ind w:left="426" w:hanging="426"/>
        <w:rPr>
          <w:lang w:val="de-DE"/>
        </w:rPr>
      </w:pPr>
      <w:r>
        <w:t>[2]</w:t>
      </w:r>
      <w:r>
        <w:tab/>
      </w:r>
      <w:proofErr w:type="spellStart"/>
      <w:r w:rsidR="005A49C9">
        <w:t>Mireille</w:t>
      </w:r>
      <w:proofErr w:type="spellEnd"/>
      <w:r w:rsidR="005A49C9">
        <w:t xml:space="preserve"> </w:t>
      </w:r>
      <w:proofErr w:type="spellStart"/>
      <w:r w:rsidR="005A49C9">
        <w:t>Jacomino</w:t>
      </w:r>
      <w:proofErr w:type="spellEnd"/>
      <w:r w:rsidR="005A49C9">
        <w:t>,</w:t>
      </w:r>
      <w:r w:rsidR="005A49C9" w:rsidRPr="005A49C9">
        <w:t xml:space="preserve"> Minh Hoang Le</w:t>
      </w:r>
      <w:r w:rsidR="005A49C9">
        <w:t xml:space="preserve"> (2011). </w:t>
      </w:r>
      <w:r w:rsidR="005A49C9" w:rsidRPr="005A49C9">
        <w:t>Robust energy planning in buildings with energy and comfort costs</w:t>
      </w:r>
      <w:r w:rsidR="00D46932">
        <w:t xml:space="preserve">. </w:t>
      </w:r>
      <w:r w:rsidR="00D46932" w:rsidRPr="00661D04">
        <w:rPr>
          <w:lang w:val="de-DE"/>
        </w:rPr>
        <w:t>In: Springer-Verlag</w:t>
      </w:r>
    </w:p>
    <w:p w:rsidR="005C5B6C" w:rsidRDefault="00B54E68" w:rsidP="005C5B6C">
      <w:pPr>
        <w:pStyle w:val="KeinLeerraum"/>
        <w:ind w:left="426" w:hanging="426"/>
        <w:rPr>
          <w:ins w:id="21" w:author="Georg Hackenberg" w:date="2014-11-29T09:48:00Z"/>
        </w:rPr>
      </w:pPr>
      <w:r w:rsidRPr="00661D04">
        <w:rPr>
          <w:lang w:val="de-DE"/>
        </w:rPr>
        <w:t>[3]</w:t>
      </w:r>
      <w:r w:rsidRPr="00661D04">
        <w:rPr>
          <w:lang w:val="de-DE"/>
        </w:rPr>
        <w:tab/>
      </w:r>
      <w:r w:rsidR="005A49C9" w:rsidRPr="00661D04">
        <w:rPr>
          <w:lang w:val="de-DE"/>
        </w:rPr>
        <w:t xml:space="preserve">Ha DL, </w:t>
      </w:r>
      <w:proofErr w:type="spellStart"/>
      <w:r w:rsidR="005A49C9" w:rsidRPr="00661D04">
        <w:rPr>
          <w:lang w:val="de-DE"/>
        </w:rPr>
        <w:t>Ploix</w:t>
      </w:r>
      <w:proofErr w:type="spellEnd"/>
      <w:r w:rsidR="005A49C9" w:rsidRPr="00661D04">
        <w:rPr>
          <w:lang w:val="de-DE"/>
        </w:rPr>
        <w:t xml:space="preserve"> S, </w:t>
      </w:r>
      <w:proofErr w:type="spellStart"/>
      <w:r w:rsidR="005A49C9" w:rsidRPr="00661D04">
        <w:rPr>
          <w:lang w:val="de-DE"/>
        </w:rPr>
        <w:t>Zamai</w:t>
      </w:r>
      <w:proofErr w:type="spellEnd"/>
      <w:r w:rsidR="005A49C9" w:rsidRPr="00661D04">
        <w:rPr>
          <w:lang w:val="de-DE"/>
        </w:rPr>
        <w:t xml:space="preserve"> E, </w:t>
      </w:r>
      <w:proofErr w:type="spellStart"/>
      <w:r w:rsidR="005A49C9" w:rsidRPr="00661D04">
        <w:rPr>
          <w:lang w:val="de-DE"/>
        </w:rPr>
        <w:t>Jacomino</w:t>
      </w:r>
      <w:proofErr w:type="spellEnd"/>
      <w:r w:rsidR="005A49C9" w:rsidRPr="00661D04">
        <w:rPr>
          <w:lang w:val="de-DE"/>
        </w:rPr>
        <w:t xml:space="preserve"> M (2006). </w:t>
      </w:r>
      <w:r w:rsidR="005A49C9" w:rsidRPr="005A49C9">
        <w:t>A home automation system to improve the household energy control. In: INCOM2006 12th IFAC symposium on information control problems in manufacturing</w:t>
      </w:r>
    </w:p>
    <w:p w:rsidR="005C5B6C" w:rsidRDefault="005C5B6C">
      <w:pPr>
        <w:rPr>
          <w:ins w:id="22" w:author="Georg Hackenberg" w:date="2014-11-29T09:48:00Z"/>
        </w:rPr>
      </w:pPr>
      <w:ins w:id="23" w:author="Georg Hackenberg" w:date="2014-11-29T09:48:00Z">
        <w:r>
          <w:br w:type="page"/>
        </w:r>
      </w:ins>
    </w:p>
    <w:p w:rsidR="001D7291" w:rsidDel="005C5B6C" w:rsidRDefault="001D7291">
      <w:pPr>
        <w:pStyle w:val="berschrift1"/>
        <w:rPr>
          <w:ins w:id="24" w:author="Muhammad Anas Munir" w:date="2014-11-28T20:55:00Z"/>
          <w:del w:id="25" w:author="Georg Hackenberg" w:date="2014-11-29T09:48:00Z"/>
        </w:rPr>
        <w:pPrChange w:id="26" w:author="Georg Hackenberg" w:date="2014-11-29T09:48:00Z">
          <w:pPr>
            <w:pStyle w:val="KeinLeerraum"/>
            <w:ind w:left="426" w:hanging="426"/>
          </w:pPr>
        </w:pPrChange>
      </w:pPr>
    </w:p>
    <w:p w:rsidR="00F30109" w:rsidDel="005C5B6C" w:rsidRDefault="00F30109">
      <w:pPr>
        <w:pStyle w:val="berschrift1"/>
        <w:rPr>
          <w:ins w:id="27" w:author="Muhammad Anas Munir" w:date="2014-11-28T20:55:00Z"/>
          <w:del w:id="28" w:author="Georg Hackenberg" w:date="2014-11-29T09:48:00Z"/>
        </w:rPr>
        <w:pPrChange w:id="29" w:author="Georg Hackenberg" w:date="2014-11-29T09:48:00Z">
          <w:pPr>
            <w:pStyle w:val="KeinLeerraum"/>
            <w:ind w:left="426" w:hanging="426"/>
          </w:pPr>
        </w:pPrChange>
      </w:pPr>
    </w:p>
    <w:p w:rsidR="00F30109" w:rsidDel="005C5B6C" w:rsidRDefault="00F30109">
      <w:pPr>
        <w:pStyle w:val="berschrift1"/>
        <w:rPr>
          <w:ins w:id="30" w:author="Muhammad Anas Munir" w:date="2014-11-28T20:56:00Z"/>
          <w:del w:id="31" w:author="Georg Hackenberg" w:date="2014-11-29T09:48:00Z"/>
        </w:rPr>
        <w:pPrChange w:id="32" w:author="Georg Hackenberg" w:date="2014-11-29T09:48:00Z">
          <w:pPr>
            <w:pStyle w:val="KeinLeerraum"/>
            <w:ind w:left="426" w:hanging="426"/>
          </w:pPr>
        </w:pPrChange>
      </w:pPr>
    </w:p>
    <w:p w:rsidR="00F30109" w:rsidDel="005C5B6C" w:rsidRDefault="00F30109">
      <w:pPr>
        <w:pStyle w:val="berschrift1"/>
        <w:rPr>
          <w:ins w:id="33" w:author="Muhammad Anas Munir" w:date="2014-11-28T20:56:00Z"/>
          <w:del w:id="34" w:author="Georg Hackenberg" w:date="2014-11-29T09:48:00Z"/>
        </w:rPr>
        <w:pPrChange w:id="35" w:author="Georg Hackenberg" w:date="2014-11-29T09:48:00Z">
          <w:pPr>
            <w:pStyle w:val="KeinLeerraum"/>
            <w:ind w:left="426" w:hanging="426"/>
          </w:pPr>
        </w:pPrChange>
      </w:pPr>
    </w:p>
    <w:p w:rsidR="00F30109" w:rsidDel="005C5B6C" w:rsidRDefault="00F30109">
      <w:pPr>
        <w:pStyle w:val="berschrift1"/>
        <w:rPr>
          <w:ins w:id="36" w:author="Muhammad Anas Munir" w:date="2014-11-28T20:56:00Z"/>
          <w:del w:id="37" w:author="Georg Hackenberg" w:date="2014-11-29T09:48:00Z"/>
        </w:rPr>
        <w:pPrChange w:id="38" w:author="Georg Hackenberg" w:date="2014-11-29T09:48:00Z">
          <w:pPr>
            <w:pStyle w:val="KeinLeerraum"/>
            <w:ind w:left="426" w:hanging="426"/>
          </w:pPr>
        </w:pPrChange>
      </w:pPr>
      <w:ins w:id="39" w:author="Muhammad Anas Munir" w:date="2014-11-28T20:55:00Z">
        <w:r>
          <w:t>Note</w:t>
        </w:r>
      </w:ins>
      <w:ins w:id="40" w:author="Muhammad Anas Munir" w:date="2014-11-28T21:01:00Z">
        <w:r w:rsidR="00116EDC">
          <w:t>s</w:t>
        </w:r>
      </w:ins>
      <w:ins w:id="41" w:author="Muhammad Anas Munir" w:date="2014-11-28T20:55:00Z">
        <w:del w:id="42" w:author="Georg Hackenberg" w:date="2014-11-29T09:48:00Z">
          <w:r w:rsidDel="005C5B6C">
            <w:delText xml:space="preserve">: </w:delText>
          </w:r>
        </w:del>
      </w:ins>
      <w:ins w:id="43" w:author="Muhammad Anas Munir" w:date="2014-11-28T20:56:00Z">
        <w:del w:id="44" w:author="Georg Hackenberg" w:date="2014-11-29T09:48:00Z">
          <w:r w:rsidDel="005C5B6C">
            <w:delText xml:space="preserve"> </w:delText>
          </w:r>
        </w:del>
      </w:ins>
    </w:p>
    <w:p w:rsidR="00F30109" w:rsidRDefault="00F30109">
      <w:pPr>
        <w:pStyle w:val="berschrift1"/>
        <w:rPr>
          <w:ins w:id="45" w:author="Muhammad Anas Munir" w:date="2014-11-28T20:56:00Z"/>
        </w:rPr>
        <w:pPrChange w:id="46" w:author="Georg Hackenberg" w:date="2014-11-29T09:48:00Z">
          <w:pPr>
            <w:pStyle w:val="KeinLeerraum"/>
            <w:ind w:left="426" w:hanging="426"/>
          </w:pPr>
        </w:pPrChange>
      </w:pPr>
    </w:p>
    <w:p w:rsidR="00F30109" w:rsidRDefault="00F30109">
      <w:pPr>
        <w:pStyle w:val="KeinLeerraum"/>
        <w:numPr>
          <w:ilvl w:val="0"/>
          <w:numId w:val="1"/>
        </w:numPr>
        <w:rPr>
          <w:ins w:id="47" w:author="Georg Hackenberg" w:date="2014-11-29T09:53:00Z"/>
        </w:rPr>
        <w:pPrChange w:id="48" w:author="Georg Hackenberg" w:date="2014-11-29T09:48:00Z">
          <w:pPr>
            <w:pStyle w:val="KeinLeerraum"/>
            <w:ind w:left="426" w:hanging="426"/>
          </w:pPr>
        </w:pPrChange>
      </w:pPr>
      <w:ins w:id="49" w:author="Muhammad Anas Munir" w:date="2014-11-28T20:55:00Z">
        <w:r>
          <w:t xml:space="preserve">[2] </w:t>
        </w:r>
        <w:proofErr w:type="gramStart"/>
        <w:r>
          <w:t>uses</w:t>
        </w:r>
        <w:proofErr w:type="gramEnd"/>
        <w:r>
          <w:t xml:space="preserve"> </w:t>
        </w:r>
      </w:ins>
      <w:ins w:id="50" w:author="Muhammad Anas Munir" w:date="2014-11-28T20:56:00Z">
        <w:r>
          <w:t>the framework proposed by [3] for his study.</w:t>
        </w:r>
      </w:ins>
    </w:p>
    <w:p w:rsidR="008C6AB7" w:rsidRDefault="008C6AB7">
      <w:pPr>
        <w:pStyle w:val="KeinLeerraum"/>
        <w:numPr>
          <w:ilvl w:val="1"/>
          <w:numId w:val="1"/>
        </w:numPr>
        <w:rPr>
          <w:ins w:id="51" w:author="Muhammad Anas Munir" w:date="2014-11-28T20:57:00Z"/>
        </w:rPr>
        <w:pPrChange w:id="52" w:author="Georg Hackenberg" w:date="2014-11-29T09:53:00Z">
          <w:pPr>
            <w:pStyle w:val="KeinLeerraum"/>
            <w:ind w:left="426" w:hanging="426"/>
          </w:pPr>
        </w:pPrChange>
      </w:pPr>
      <w:ins w:id="53" w:author="Georg Hackenberg" w:date="2014-11-29T09:53:00Z">
        <w:r>
          <w:t>Okay, did you address this issue already?</w:t>
        </w:r>
      </w:ins>
    </w:p>
    <w:p w:rsidR="00F30109" w:rsidDel="005C5B6C" w:rsidRDefault="00F30109" w:rsidP="00B54E68">
      <w:pPr>
        <w:pStyle w:val="KeinLeerraum"/>
        <w:ind w:left="426" w:hanging="426"/>
        <w:rPr>
          <w:ins w:id="54" w:author="Muhammad Anas Munir" w:date="2014-11-28T20:57:00Z"/>
          <w:del w:id="55" w:author="Georg Hackenberg" w:date="2014-11-29T09:48:00Z"/>
        </w:rPr>
      </w:pPr>
    </w:p>
    <w:p w:rsidR="00F30109" w:rsidRDefault="00116EDC">
      <w:pPr>
        <w:pStyle w:val="KeinLeerraum"/>
        <w:numPr>
          <w:ilvl w:val="0"/>
          <w:numId w:val="1"/>
        </w:numPr>
        <w:rPr>
          <w:ins w:id="56" w:author="Georg Hackenberg" w:date="2014-11-29T09:50:00Z"/>
        </w:rPr>
        <w:pPrChange w:id="57" w:author="Georg Hackenberg" w:date="2014-11-29T09:48:00Z">
          <w:pPr>
            <w:pStyle w:val="KeinLeerraum"/>
            <w:ind w:left="426" w:hanging="426"/>
          </w:pPr>
        </w:pPrChange>
      </w:pPr>
      <w:ins w:id="58" w:author="Muhammad Anas Munir" w:date="2014-11-28T21:02:00Z">
        <w:r>
          <w:t xml:space="preserve">I </w:t>
        </w:r>
      </w:ins>
      <w:ins w:id="59" w:author="Muhammad Anas Munir" w:date="2014-11-28T20:57:00Z">
        <w:r w:rsidR="00F30109">
          <w:t>think there is no need to show the interface between Device and Heat Net components. Since Device is running on electricity</w:t>
        </w:r>
      </w:ins>
      <w:ins w:id="60" w:author="Muhammad Anas Munir" w:date="2014-11-28T20:58:00Z">
        <w:r w:rsidR="00F30109">
          <w:t xml:space="preserve"> and is interacting with air in terms of heat rejection or addition to air. </w:t>
        </w:r>
      </w:ins>
      <w:ins w:id="61" w:author="Muhammad Anas Munir" w:date="2014-11-28T20:59:00Z">
        <w:r w:rsidR="00F30109">
          <w:t xml:space="preserve">And air is communicating with heat net </w:t>
        </w:r>
      </w:ins>
      <w:ins w:id="62" w:author="Muhammad Anas Munir" w:date="2014-11-28T21:00:00Z">
        <w:r w:rsidR="00F30109">
          <w:t>to see if it needs heating or not to maintain the reference temperature</w:t>
        </w:r>
        <w:r>
          <w:t xml:space="preserve">. That’s why I have drawn the interface in dotted lines between Device and Heat net. </w:t>
        </w:r>
      </w:ins>
      <w:ins w:id="63" w:author="Muhammad Anas Munir" w:date="2014-11-28T21:01:00Z">
        <w:r>
          <w:t>Tell me what’s your approach on that and then I will adjust the diagram based on our decision.</w:t>
        </w:r>
      </w:ins>
    </w:p>
    <w:p w:rsidR="00BB6883" w:rsidRDefault="008C6AB7">
      <w:pPr>
        <w:pStyle w:val="KeinLeerraum"/>
        <w:numPr>
          <w:ilvl w:val="1"/>
          <w:numId w:val="1"/>
        </w:numPr>
        <w:rPr>
          <w:ins w:id="64" w:author="Muhammad Anas Munir" w:date="2014-11-28T21:01:00Z"/>
        </w:rPr>
        <w:pPrChange w:id="65" w:author="Georg Hackenberg" w:date="2014-11-29T09:50:00Z">
          <w:pPr>
            <w:pStyle w:val="KeinLeerraum"/>
            <w:ind w:left="426" w:hanging="426"/>
          </w:pPr>
        </w:pPrChange>
      </w:pPr>
      <w:ins w:id="66" w:author="Georg Hackenberg" w:date="2014-11-29T09:50:00Z">
        <w:r>
          <w:t xml:space="preserve">I thought, space </w:t>
        </w:r>
      </w:ins>
      <w:ins w:id="67" w:author="Georg Hackenberg" w:date="2014-11-29T09:51:00Z">
        <w:r>
          <w:t>heaters</w:t>
        </w:r>
      </w:ins>
      <w:ins w:id="68" w:author="Georg Hackenberg" w:date="2014-11-29T09:50:00Z">
        <w:r>
          <w:t xml:space="preserve"> would be device</w:t>
        </w:r>
      </w:ins>
      <w:ins w:id="69" w:author="Georg Hackenberg" w:date="2014-11-29T09:51:00Z">
        <w:r>
          <w:t>s</w:t>
        </w:r>
      </w:ins>
      <w:ins w:id="70" w:author="Georg Hackenberg" w:date="2014-11-29T09:50:00Z">
        <w:r>
          <w:t xml:space="preserve"> connected to the heat pipes </w:t>
        </w:r>
      </w:ins>
      <w:ins w:id="71" w:author="Georg Hackenberg" w:date="2014-11-29T09:51:00Z">
        <w:r>
          <w:t xml:space="preserve">(i.e. heat net) </w:t>
        </w:r>
      </w:ins>
      <w:ins w:id="72" w:author="Georg Hackenberg" w:date="2014-11-29T09:50:00Z">
        <w:r>
          <w:t>inside the building.</w:t>
        </w:r>
      </w:ins>
      <w:ins w:id="73" w:author="Georg Hackenberg" w:date="2014-11-29T09:51:00Z">
        <w:r>
          <w:t xml:space="preserve"> I guess what you propose is to connect the heat pipes to the room air directly. </w:t>
        </w:r>
      </w:ins>
      <w:ins w:id="74" w:author="Georg Hackenberg" w:date="2014-11-29T09:52:00Z">
        <w:r>
          <w:t xml:space="preserve">Not sure what is the more accurate and intuitive approach. I thought, we should use devices for the intended interactions and infrastructure components (i.e. </w:t>
        </w:r>
      </w:ins>
      <w:ins w:id="75" w:author="Georg Hackenberg" w:date="2014-11-29T09:53:00Z">
        <w:r>
          <w:t>heat net, power net, etc.) as enablers.</w:t>
        </w:r>
      </w:ins>
    </w:p>
    <w:p w:rsidR="00116EDC" w:rsidDel="005C5B6C" w:rsidRDefault="00116EDC">
      <w:pPr>
        <w:pStyle w:val="KeinLeerraum"/>
        <w:rPr>
          <w:ins w:id="76" w:author="Muhammad Anas Munir" w:date="2014-11-28T21:01:00Z"/>
          <w:del w:id="77" w:author="Georg Hackenberg" w:date="2014-11-29T09:48:00Z"/>
        </w:rPr>
        <w:pPrChange w:id="78" w:author="Georg Hackenberg" w:date="2014-11-29T09:48:00Z">
          <w:pPr>
            <w:pStyle w:val="KeinLeerraum"/>
            <w:ind w:left="426" w:hanging="426"/>
          </w:pPr>
        </w:pPrChange>
      </w:pPr>
    </w:p>
    <w:p w:rsidR="00116EDC" w:rsidRDefault="00116EDC">
      <w:pPr>
        <w:pStyle w:val="KeinLeerraum"/>
        <w:numPr>
          <w:ilvl w:val="0"/>
          <w:numId w:val="1"/>
        </w:numPr>
        <w:rPr>
          <w:ins w:id="79" w:author="Georg Hackenberg" w:date="2014-11-29T09:53:00Z"/>
        </w:rPr>
        <w:pPrChange w:id="80" w:author="Georg Hackenberg" w:date="2014-11-29T09:48:00Z">
          <w:pPr>
            <w:pStyle w:val="KeinLeerraum"/>
            <w:ind w:left="426" w:hanging="426"/>
          </w:pPr>
        </w:pPrChange>
      </w:pPr>
      <w:ins w:id="81" w:author="Muhammad Anas Munir" w:date="2014-11-28T21:02:00Z">
        <w:r>
          <w:t xml:space="preserve">About communication/information interface, </w:t>
        </w:r>
      </w:ins>
      <w:ins w:id="82" w:author="Muhammad Anas Munir" w:date="2014-11-28T21:03:00Z">
        <w:r>
          <w:t xml:space="preserve">should we show it inside building as well or just showing it between the three main </w:t>
        </w:r>
      </w:ins>
      <w:ins w:id="83" w:author="Muhammad Anas Munir" w:date="2014-11-28T21:04:00Z">
        <w:r>
          <w:t>components</w:t>
        </w:r>
      </w:ins>
      <w:ins w:id="84" w:author="Muhammad Anas Munir" w:date="2014-11-28T21:03:00Z">
        <w:r>
          <w:t xml:space="preserve"> will </w:t>
        </w:r>
      </w:ins>
      <w:ins w:id="85" w:author="Muhammad Anas Munir" w:date="2014-11-28T21:04:00Z">
        <w:r>
          <w:t xml:space="preserve">do so. The present standing is also fine. But if we want </w:t>
        </w:r>
      </w:ins>
      <w:ins w:id="86" w:author="Muhammad Anas Munir" w:date="2014-11-28T21:09:00Z">
        <w:r>
          <w:t>to show</w:t>
        </w:r>
      </w:ins>
      <w:ins w:id="87" w:author="Muhammad Anas Munir" w:date="2014-11-28T21:04:00Z">
        <w:r>
          <w:t xml:space="preserve"> picture in more detail then </w:t>
        </w:r>
      </w:ins>
      <w:ins w:id="88" w:author="Muhammad Anas Munir" w:date="2014-11-28T21:05:00Z">
        <w:r>
          <w:t>communication/information interface can be added between components at every level, since there is flow of information between every component based on which decision is made.</w:t>
        </w:r>
      </w:ins>
    </w:p>
    <w:p w:rsidR="008C6AB7" w:rsidRDefault="00BF3562">
      <w:pPr>
        <w:pStyle w:val="KeinLeerraum"/>
        <w:numPr>
          <w:ilvl w:val="1"/>
          <w:numId w:val="1"/>
        </w:numPr>
        <w:rPr>
          <w:ins w:id="89" w:author="Georg Hackenberg" w:date="2014-11-29T10:19:00Z"/>
        </w:rPr>
        <w:pPrChange w:id="90" w:author="Georg Hackenberg" w:date="2014-11-29T09:53:00Z">
          <w:pPr>
            <w:pStyle w:val="KeinLeerraum"/>
            <w:ind w:left="426" w:hanging="426"/>
          </w:pPr>
        </w:pPrChange>
      </w:pPr>
      <w:ins w:id="91" w:author="Georg Hackenberg" w:date="2014-11-29T10:16:00Z">
        <w:r>
          <w:t xml:space="preserve">Well, I think it depends on what we would like to model here. </w:t>
        </w:r>
      </w:ins>
      <w:ins w:id="92" w:author="Georg Hackenberg" w:date="2014-11-29T10:17:00Z">
        <w:r>
          <w:t xml:space="preserve">Either, we would like to model the information flow between software components, then the flow depends on the way software components are distributed onto our building components. </w:t>
        </w:r>
      </w:ins>
      <w:ins w:id="93" w:author="Georg Hackenberg" w:date="2014-11-29T10:18:00Z">
        <w:r>
          <w:t xml:space="preserve">Another option would be to model the communication components (e.g. </w:t>
        </w:r>
        <w:proofErr w:type="spellStart"/>
        <w:r>
          <w:t>lan</w:t>
        </w:r>
        <w:proofErr w:type="spellEnd"/>
        <w:r>
          <w:t>/</w:t>
        </w:r>
        <w:proofErr w:type="spellStart"/>
        <w:r>
          <w:t>wlan</w:t>
        </w:r>
        <w:proofErr w:type="spellEnd"/>
        <w:r>
          <w:t xml:space="preserve"> router, gateway, Internet). </w:t>
        </w:r>
      </w:ins>
      <w:ins w:id="94" w:author="Georg Hackenberg" w:date="2014-11-29T10:19:00Z">
        <w:r>
          <w:t>I think I prefer the second option, because our model focuses on building hardware and not on the software.</w:t>
        </w:r>
      </w:ins>
    </w:p>
    <w:p w:rsidR="00BF3562" w:rsidRDefault="00BF3562">
      <w:pPr>
        <w:pStyle w:val="KeinLeerraum"/>
        <w:numPr>
          <w:ilvl w:val="1"/>
          <w:numId w:val="1"/>
        </w:numPr>
        <w:rPr>
          <w:ins w:id="95" w:author="Muhammad Anas Munir" w:date="2014-11-28T21:05:00Z"/>
        </w:rPr>
        <w:pPrChange w:id="96" w:author="Georg Hackenberg" w:date="2014-11-29T09:53:00Z">
          <w:pPr>
            <w:pStyle w:val="KeinLeerraum"/>
            <w:ind w:left="426" w:hanging="426"/>
          </w:pPr>
        </w:pPrChange>
      </w:pPr>
      <w:ins w:id="97" w:author="Georg Hackenberg" w:date="2014-11-29T10:19:00Z">
        <w:r>
          <w:t xml:space="preserve">Now the question, if we should show some components there. </w:t>
        </w:r>
      </w:ins>
      <w:ins w:id="98" w:author="Georg Hackenberg" w:date="2014-11-29T10:20:00Z">
        <w:r>
          <w:t xml:space="preserve">I believe yes. Maybe you could add some Ethernet at the bottom of the building and the internet as part of the infrastructure. </w:t>
        </w:r>
      </w:ins>
      <w:ins w:id="99" w:author="Georg Hackenberg" w:date="2014-11-29T10:21:00Z">
        <w:r>
          <w:t>Then I would leave out the concrete connections between the building components and the Ethernet. What do you think about this idea?</w:t>
        </w:r>
      </w:ins>
    </w:p>
    <w:p w:rsidR="00116EDC" w:rsidDel="005C5B6C" w:rsidRDefault="00116EDC" w:rsidP="00B54E68">
      <w:pPr>
        <w:pStyle w:val="KeinLeerraum"/>
        <w:ind w:left="426" w:hanging="426"/>
        <w:rPr>
          <w:ins w:id="100" w:author="Muhammad Anas Munir" w:date="2014-11-28T21:05:00Z"/>
          <w:del w:id="101" w:author="Georg Hackenberg" w:date="2014-11-29T09:48:00Z"/>
        </w:rPr>
      </w:pPr>
    </w:p>
    <w:p w:rsidR="00116EDC" w:rsidDel="008C6AB7" w:rsidRDefault="00116EDC">
      <w:pPr>
        <w:pStyle w:val="KeinLeerraum"/>
        <w:numPr>
          <w:ilvl w:val="0"/>
          <w:numId w:val="1"/>
        </w:numPr>
        <w:rPr>
          <w:del w:id="102" w:author="Georg Hackenberg" w:date="2014-11-29T09:48:00Z"/>
        </w:rPr>
        <w:pPrChange w:id="103" w:author="Muhammad Anas Munir" w:date="2014-11-28T21:01:00Z">
          <w:pPr>
            <w:pStyle w:val="KeinLeerraum"/>
            <w:ind w:left="426" w:hanging="426"/>
          </w:pPr>
        </w:pPrChange>
      </w:pPr>
      <w:ins w:id="104" w:author="Muhammad Anas Munir" w:date="2014-11-28T21:06:00Z">
        <w:r>
          <w:t xml:space="preserve">I have shown power interface with the environment because we have Solar Panels, which are extracting electricity from sun light. </w:t>
        </w:r>
      </w:ins>
      <w:ins w:id="105" w:author="Muhammad Anas Munir" w:date="2014-11-28T21:07:00Z">
        <w:r>
          <w:t>But its only one way interface i.e. from sun to our battery banks or devices.</w:t>
        </w:r>
      </w:ins>
    </w:p>
    <w:p w:rsidR="008C6AB7" w:rsidRDefault="008C6AB7">
      <w:pPr>
        <w:pStyle w:val="KeinLeerraum"/>
        <w:numPr>
          <w:ilvl w:val="0"/>
          <w:numId w:val="1"/>
        </w:numPr>
        <w:rPr>
          <w:ins w:id="106" w:author="Georg Hackenberg" w:date="2014-11-29T09:53:00Z"/>
        </w:rPr>
        <w:pPrChange w:id="107" w:author="Georg Hackenberg" w:date="2014-11-29T09:48:00Z">
          <w:pPr>
            <w:pStyle w:val="KeinLeerraum"/>
            <w:ind w:left="426" w:hanging="426"/>
          </w:pPr>
        </w:pPrChange>
      </w:pPr>
    </w:p>
    <w:p w:rsidR="00116EDC" w:rsidRPr="00D0518A" w:rsidRDefault="007833C6">
      <w:pPr>
        <w:pStyle w:val="KeinLeerraum"/>
        <w:numPr>
          <w:ilvl w:val="1"/>
          <w:numId w:val="1"/>
        </w:numPr>
        <w:pPrChange w:id="108" w:author="Georg Hackenberg" w:date="2014-11-29T09:53:00Z">
          <w:pPr>
            <w:pStyle w:val="KeinLeerraum"/>
            <w:ind w:left="426" w:hanging="426"/>
          </w:pPr>
        </w:pPrChange>
      </w:pPr>
      <w:ins w:id="109" w:author="Georg Hackenberg" w:date="2014-11-29T10:22:00Z">
        <w:r>
          <w:t>I am not sure, power is the right term. Isn’t heat also a form of power? Therefore maybe we should use the terms electricity and hea</w:t>
        </w:r>
      </w:ins>
      <w:ins w:id="110" w:author="Georg Hackenberg" w:date="2014-11-29T10:23:00Z">
        <w:r>
          <w:t>t</w:t>
        </w:r>
      </w:ins>
      <w:ins w:id="111" w:author="Georg Hackenberg" w:date="2014-11-29T10:22:00Z">
        <w:r>
          <w:t xml:space="preserve">. Then light should also be a form of </w:t>
        </w:r>
      </w:ins>
      <w:ins w:id="112" w:author="Georg Hackenberg" w:date="2014-11-29T10:23:00Z">
        <w:r>
          <w:t>power/energy, right? Also I was wondering whether we should distinguish between the different types of heat interfaces (i.e. convection, conduction, radiation)</w:t>
        </w:r>
        <w:proofErr w:type="gramStart"/>
        <w:r>
          <w:t>?</w:t>
        </w:r>
        <w:proofErr w:type="gramEnd"/>
        <w:r>
          <w:t xml:space="preserve"> </w:t>
        </w:r>
      </w:ins>
      <w:ins w:id="113" w:author="Georg Hackenberg" w:date="2014-11-29T10:24:00Z">
        <w:r>
          <w:t>But we should not overload the figure with information such that nobody can follow anymore.</w:t>
        </w:r>
      </w:ins>
    </w:p>
    <w:sectPr w:rsidR="00116EDC" w:rsidRPr="00D0518A" w:rsidSect="00B54E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C08BC"/>
    <w:multiLevelType w:val="hybridMultilevel"/>
    <w:tmpl w:val="EF229F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hammad Anas Munir">
    <w15:presenceInfo w15:providerId="Windows Live" w15:userId="ec0296b49b6efd3f"/>
  </w15:person>
  <w15:person w15:author="Georg Hackenberg">
    <w15:presenceInfo w15:providerId="Windows Live" w15:userId="20c81d622e184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73"/>
    <w:rsid w:val="00036E39"/>
    <w:rsid w:val="000679CD"/>
    <w:rsid w:val="00092FE3"/>
    <w:rsid w:val="000A31B7"/>
    <w:rsid w:val="000C27FE"/>
    <w:rsid w:val="000C5CC4"/>
    <w:rsid w:val="000D05B8"/>
    <w:rsid w:val="000E0BA5"/>
    <w:rsid w:val="000F359A"/>
    <w:rsid w:val="001129F6"/>
    <w:rsid w:val="00116EDC"/>
    <w:rsid w:val="00117443"/>
    <w:rsid w:val="0012055D"/>
    <w:rsid w:val="00194F55"/>
    <w:rsid w:val="001D29CA"/>
    <w:rsid w:val="001D2D8F"/>
    <w:rsid w:val="001D7291"/>
    <w:rsid w:val="001F1768"/>
    <w:rsid w:val="00203B43"/>
    <w:rsid w:val="002374F2"/>
    <w:rsid w:val="00267E18"/>
    <w:rsid w:val="002724D6"/>
    <w:rsid w:val="00284C2B"/>
    <w:rsid w:val="00297EFF"/>
    <w:rsid w:val="00371002"/>
    <w:rsid w:val="00372025"/>
    <w:rsid w:val="003773C9"/>
    <w:rsid w:val="00395EBF"/>
    <w:rsid w:val="003A74EA"/>
    <w:rsid w:val="003F747F"/>
    <w:rsid w:val="004229C7"/>
    <w:rsid w:val="00430DB6"/>
    <w:rsid w:val="00437850"/>
    <w:rsid w:val="00444687"/>
    <w:rsid w:val="00450472"/>
    <w:rsid w:val="00520181"/>
    <w:rsid w:val="00541C09"/>
    <w:rsid w:val="00546171"/>
    <w:rsid w:val="005A0A5F"/>
    <w:rsid w:val="005A49C9"/>
    <w:rsid w:val="005B147A"/>
    <w:rsid w:val="005B64DE"/>
    <w:rsid w:val="005C0DDD"/>
    <w:rsid w:val="005C5B6C"/>
    <w:rsid w:val="005D181C"/>
    <w:rsid w:val="005F1E8B"/>
    <w:rsid w:val="0061409E"/>
    <w:rsid w:val="00634399"/>
    <w:rsid w:val="00661D04"/>
    <w:rsid w:val="006A4D5C"/>
    <w:rsid w:val="006C22E5"/>
    <w:rsid w:val="006F03D6"/>
    <w:rsid w:val="007579C7"/>
    <w:rsid w:val="00772D03"/>
    <w:rsid w:val="007833C6"/>
    <w:rsid w:val="007B6FAF"/>
    <w:rsid w:val="007F2FA7"/>
    <w:rsid w:val="00804F0B"/>
    <w:rsid w:val="00842F05"/>
    <w:rsid w:val="00856489"/>
    <w:rsid w:val="00894D48"/>
    <w:rsid w:val="008C6AB7"/>
    <w:rsid w:val="008D3F42"/>
    <w:rsid w:val="008E085C"/>
    <w:rsid w:val="0090156C"/>
    <w:rsid w:val="00903F9D"/>
    <w:rsid w:val="0090690B"/>
    <w:rsid w:val="00950749"/>
    <w:rsid w:val="00951A5D"/>
    <w:rsid w:val="009932FC"/>
    <w:rsid w:val="00993664"/>
    <w:rsid w:val="009A7D6F"/>
    <w:rsid w:val="009B5029"/>
    <w:rsid w:val="009E00A7"/>
    <w:rsid w:val="00A009C1"/>
    <w:rsid w:val="00A375F4"/>
    <w:rsid w:val="00A94327"/>
    <w:rsid w:val="00AA2211"/>
    <w:rsid w:val="00B05C05"/>
    <w:rsid w:val="00B2056B"/>
    <w:rsid w:val="00B40C73"/>
    <w:rsid w:val="00B46F4F"/>
    <w:rsid w:val="00B54E68"/>
    <w:rsid w:val="00B637C5"/>
    <w:rsid w:val="00B743E7"/>
    <w:rsid w:val="00BB1CF5"/>
    <w:rsid w:val="00BB6883"/>
    <w:rsid w:val="00BC425E"/>
    <w:rsid w:val="00BE7BA5"/>
    <w:rsid w:val="00BF3562"/>
    <w:rsid w:val="00BF4471"/>
    <w:rsid w:val="00C33BF2"/>
    <w:rsid w:val="00C85926"/>
    <w:rsid w:val="00C9710E"/>
    <w:rsid w:val="00CA3FDC"/>
    <w:rsid w:val="00CD456C"/>
    <w:rsid w:val="00CE6056"/>
    <w:rsid w:val="00D0518A"/>
    <w:rsid w:val="00D11BB7"/>
    <w:rsid w:val="00D14378"/>
    <w:rsid w:val="00D46932"/>
    <w:rsid w:val="00D6549C"/>
    <w:rsid w:val="00D70F7F"/>
    <w:rsid w:val="00D71F3C"/>
    <w:rsid w:val="00DB12CC"/>
    <w:rsid w:val="00DD540A"/>
    <w:rsid w:val="00E16F0B"/>
    <w:rsid w:val="00E6258E"/>
    <w:rsid w:val="00E66DC3"/>
    <w:rsid w:val="00E724B6"/>
    <w:rsid w:val="00E97FCF"/>
    <w:rsid w:val="00ED6906"/>
    <w:rsid w:val="00EE58D9"/>
    <w:rsid w:val="00F0207B"/>
    <w:rsid w:val="00F11F87"/>
    <w:rsid w:val="00F256DB"/>
    <w:rsid w:val="00F30109"/>
    <w:rsid w:val="00FA77BD"/>
    <w:rsid w:val="00FD35B9"/>
    <w:rsid w:val="00FF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728CE-36E9-47CE-B67E-82C3B4B0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F42"/>
  </w:style>
  <w:style w:type="paragraph" w:styleId="berschrift1">
    <w:name w:val="heading 1"/>
    <w:basedOn w:val="Standard"/>
    <w:next w:val="Standard"/>
    <w:link w:val="berschrift1Zchn"/>
    <w:uiPriority w:val="9"/>
    <w:qFormat/>
    <w:rsid w:val="008D3F42"/>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8D3F42"/>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semiHidden/>
    <w:unhideWhenUsed/>
    <w:qFormat/>
    <w:rsid w:val="008D3F42"/>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8D3F42"/>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8D3F42"/>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8D3F42"/>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8D3F42"/>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8D3F42"/>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8D3F42"/>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D3F42"/>
    <w:pPr>
      <w:spacing w:after="0" w:line="240" w:lineRule="auto"/>
    </w:pPr>
  </w:style>
  <w:style w:type="character" w:styleId="Hyperlink">
    <w:name w:val="Hyperlink"/>
    <w:basedOn w:val="Absatz-Standardschriftart"/>
    <w:uiPriority w:val="99"/>
    <w:unhideWhenUsed/>
    <w:rsid w:val="00B54E68"/>
    <w:rPr>
      <w:color w:val="0563C1" w:themeColor="hyperlink"/>
      <w:u w:val="single"/>
    </w:rPr>
  </w:style>
  <w:style w:type="paragraph" w:styleId="Titel">
    <w:name w:val="Title"/>
    <w:basedOn w:val="Standard"/>
    <w:next w:val="Standard"/>
    <w:link w:val="TitelZchn"/>
    <w:uiPriority w:val="10"/>
    <w:qFormat/>
    <w:rsid w:val="008D3F4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8D3F42"/>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8D3F42"/>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8D3F42"/>
    <w:rPr>
      <w:rFonts w:asciiTheme="majorHAnsi" w:eastAsiaTheme="majorEastAsia" w:hAnsiTheme="majorHAnsi" w:cstheme="majorBidi"/>
      <w:sz w:val="24"/>
      <w:szCs w:val="24"/>
    </w:rPr>
  </w:style>
  <w:style w:type="character" w:customStyle="1" w:styleId="berschrift2Zchn">
    <w:name w:val="Überschrift 2 Zchn"/>
    <w:basedOn w:val="Absatz-Standardschriftart"/>
    <w:link w:val="berschrift2"/>
    <w:uiPriority w:val="9"/>
    <w:rsid w:val="008D3F42"/>
    <w:rPr>
      <w:rFonts w:asciiTheme="majorHAnsi" w:eastAsiaTheme="majorEastAsia" w:hAnsiTheme="majorHAnsi" w:cstheme="majorBidi"/>
      <w:b/>
      <w:bCs/>
      <w:sz w:val="28"/>
      <w:szCs w:val="28"/>
    </w:rPr>
  </w:style>
  <w:style w:type="character" w:customStyle="1" w:styleId="berschrift1Zchn">
    <w:name w:val="Überschrift 1 Zchn"/>
    <w:basedOn w:val="Absatz-Standardschriftart"/>
    <w:link w:val="berschrift1"/>
    <w:uiPriority w:val="9"/>
    <w:rsid w:val="008D3F42"/>
    <w:rPr>
      <w:rFonts w:asciiTheme="majorHAnsi" w:eastAsiaTheme="majorEastAsia" w:hAnsiTheme="majorHAnsi" w:cstheme="majorBidi"/>
      <w:b/>
      <w:bCs/>
      <w:caps/>
      <w:spacing w:val="4"/>
      <w:sz w:val="28"/>
      <w:szCs w:val="28"/>
    </w:rPr>
  </w:style>
  <w:style w:type="paragraph" w:styleId="Beschriftung">
    <w:name w:val="caption"/>
    <w:basedOn w:val="Standard"/>
    <w:next w:val="Standard"/>
    <w:uiPriority w:val="35"/>
    <w:unhideWhenUsed/>
    <w:qFormat/>
    <w:rsid w:val="008D3F42"/>
    <w:rPr>
      <w:b/>
      <w:bCs/>
      <w:sz w:val="18"/>
      <w:szCs w:val="18"/>
    </w:rPr>
  </w:style>
  <w:style w:type="character" w:customStyle="1" w:styleId="berschrift3Zchn">
    <w:name w:val="Überschrift 3 Zchn"/>
    <w:basedOn w:val="Absatz-Standardschriftart"/>
    <w:link w:val="berschrift3"/>
    <w:uiPriority w:val="9"/>
    <w:semiHidden/>
    <w:rsid w:val="008D3F42"/>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8D3F42"/>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8D3F42"/>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8D3F42"/>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8D3F42"/>
    <w:rPr>
      <w:i/>
      <w:iCs/>
    </w:rPr>
  </w:style>
  <w:style w:type="character" w:customStyle="1" w:styleId="berschrift8Zchn">
    <w:name w:val="Überschrift 8 Zchn"/>
    <w:basedOn w:val="Absatz-Standardschriftart"/>
    <w:link w:val="berschrift8"/>
    <w:uiPriority w:val="9"/>
    <w:semiHidden/>
    <w:rsid w:val="008D3F42"/>
    <w:rPr>
      <w:b/>
      <w:bCs/>
    </w:rPr>
  </w:style>
  <w:style w:type="character" w:customStyle="1" w:styleId="berschrift9Zchn">
    <w:name w:val="Überschrift 9 Zchn"/>
    <w:basedOn w:val="Absatz-Standardschriftart"/>
    <w:link w:val="berschrift9"/>
    <w:uiPriority w:val="9"/>
    <w:semiHidden/>
    <w:rsid w:val="008D3F42"/>
    <w:rPr>
      <w:i/>
      <w:iCs/>
    </w:rPr>
  </w:style>
  <w:style w:type="character" w:styleId="Fett">
    <w:name w:val="Strong"/>
    <w:basedOn w:val="Absatz-Standardschriftart"/>
    <w:uiPriority w:val="22"/>
    <w:qFormat/>
    <w:rsid w:val="008D3F42"/>
    <w:rPr>
      <w:b/>
      <w:bCs/>
      <w:color w:val="auto"/>
    </w:rPr>
  </w:style>
  <w:style w:type="character" w:styleId="Hervorhebung">
    <w:name w:val="Emphasis"/>
    <w:basedOn w:val="Absatz-Standardschriftart"/>
    <w:uiPriority w:val="20"/>
    <w:qFormat/>
    <w:rsid w:val="008D3F42"/>
    <w:rPr>
      <w:i/>
      <w:iCs/>
      <w:color w:val="auto"/>
    </w:rPr>
  </w:style>
  <w:style w:type="paragraph" w:styleId="Zitat">
    <w:name w:val="Quote"/>
    <w:basedOn w:val="Standard"/>
    <w:next w:val="Standard"/>
    <w:link w:val="ZitatZchn"/>
    <w:uiPriority w:val="29"/>
    <w:qFormat/>
    <w:rsid w:val="008D3F4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8D3F42"/>
    <w:rPr>
      <w:rFonts w:asciiTheme="majorHAnsi" w:eastAsiaTheme="majorEastAsia" w:hAnsiTheme="majorHAnsi" w:cstheme="majorBidi"/>
      <w:i/>
      <w:iCs/>
      <w:sz w:val="24"/>
      <w:szCs w:val="24"/>
    </w:rPr>
  </w:style>
  <w:style w:type="paragraph" w:styleId="IntensivesZitat">
    <w:name w:val="Intense Quote"/>
    <w:basedOn w:val="Standard"/>
    <w:next w:val="Standard"/>
    <w:link w:val="IntensivesZitatZchn"/>
    <w:uiPriority w:val="30"/>
    <w:qFormat/>
    <w:rsid w:val="008D3F4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8D3F42"/>
    <w:rPr>
      <w:rFonts w:asciiTheme="majorHAnsi" w:eastAsiaTheme="majorEastAsia" w:hAnsiTheme="majorHAnsi" w:cstheme="majorBidi"/>
      <w:sz w:val="26"/>
      <w:szCs w:val="26"/>
    </w:rPr>
  </w:style>
  <w:style w:type="character" w:styleId="SchwacheHervorhebung">
    <w:name w:val="Subtle Emphasis"/>
    <w:basedOn w:val="Absatz-Standardschriftart"/>
    <w:uiPriority w:val="19"/>
    <w:qFormat/>
    <w:rsid w:val="008D3F42"/>
    <w:rPr>
      <w:i/>
      <w:iCs/>
      <w:color w:val="auto"/>
    </w:rPr>
  </w:style>
  <w:style w:type="character" w:styleId="IntensiveHervorhebung">
    <w:name w:val="Intense Emphasis"/>
    <w:basedOn w:val="Absatz-Standardschriftart"/>
    <w:uiPriority w:val="21"/>
    <w:qFormat/>
    <w:rsid w:val="008D3F42"/>
    <w:rPr>
      <w:b/>
      <w:bCs/>
      <w:i/>
      <w:iCs/>
      <w:color w:val="auto"/>
    </w:rPr>
  </w:style>
  <w:style w:type="character" w:styleId="SchwacherVerweis">
    <w:name w:val="Subtle Reference"/>
    <w:basedOn w:val="Absatz-Standardschriftart"/>
    <w:uiPriority w:val="31"/>
    <w:qFormat/>
    <w:rsid w:val="008D3F42"/>
    <w:rPr>
      <w:smallCaps/>
      <w:color w:val="auto"/>
      <w:u w:val="single" w:color="7F7F7F" w:themeColor="text1" w:themeTint="80"/>
    </w:rPr>
  </w:style>
  <w:style w:type="character" w:styleId="IntensiverVerweis">
    <w:name w:val="Intense Reference"/>
    <w:basedOn w:val="Absatz-Standardschriftart"/>
    <w:uiPriority w:val="32"/>
    <w:qFormat/>
    <w:rsid w:val="008D3F42"/>
    <w:rPr>
      <w:b/>
      <w:bCs/>
      <w:smallCaps/>
      <w:color w:val="auto"/>
      <w:u w:val="single"/>
    </w:rPr>
  </w:style>
  <w:style w:type="character" w:styleId="Buchtitel">
    <w:name w:val="Book Title"/>
    <w:basedOn w:val="Absatz-Standardschriftart"/>
    <w:uiPriority w:val="33"/>
    <w:qFormat/>
    <w:rsid w:val="008D3F42"/>
    <w:rPr>
      <w:b/>
      <w:bCs/>
      <w:smallCaps/>
      <w:color w:val="auto"/>
    </w:rPr>
  </w:style>
  <w:style w:type="paragraph" w:styleId="Inhaltsverzeichnisberschrift">
    <w:name w:val="TOC Heading"/>
    <w:basedOn w:val="berschrift1"/>
    <w:next w:val="Standard"/>
    <w:uiPriority w:val="39"/>
    <w:semiHidden/>
    <w:unhideWhenUsed/>
    <w:qFormat/>
    <w:rsid w:val="008D3F42"/>
    <w:pPr>
      <w:outlineLvl w:val="9"/>
    </w:pPr>
  </w:style>
  <w:style w:type="paragraph" w:styleId="Sprechblasentext">
    <w:name w:val="Balloon Text"/>
    <w:basedOn w:val="Standard"/>
    <w:link w:val="SprechblasentextZchn"/>
    <w:uiPriority w:val="99"/>
    <w:semiHidden/>
    <w:unhideWhenUsed/>
    <w:rsid w:val="00116E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6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843</Words>
  <Characters>5316</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 Munir</dc:creator>
  <cp:keywords/>
  <dc:description/>
  <cp:lastModifiedBy>Georg Hackenberg</cp:lastModifiedBy>
  <cp:revision>82</cp:revision>
  <cp:lastPrinted>2014-11-29T09:25:00Z</cp:lastPrinted>
  <dcterms:created xsi:type="dcterms:W3CDTF">2014-11-26T20:16:00Z</dcterms:created>
  <dcterms:modified xsi:type="dcterms:W3CDTF">2014-11-29T09:25:00Z</dcterms:modified>
</cp:coreProperties>
</file>